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F79" w:rsidRDefault="00DC09CE" w:rsidP="00DC09CE">
      <w:pPr>
        <w:pStyle w:val="1"/>
      </w:pPr>
      <w:r>
        <w:t>01</w:t>
      </w:r>
    </w:p>
    <w:p w:rsidR="00DC09CE" w:rsidRDefault="00DC09CE" w:rsidP="00DC09CE">
      <w:r>
        <w:rPr>
          <w:rFonts w:hint="eastAsia"/>
        </w:rPr>
        <w:t>L</w:t>
      </w:r>
      <w:r>
        <w:t>isten to a conversation between a student and an employee in the university</w:t>
      </w:r>
      <w:ins w:id="0" w:author="ling.shi" w:date="2020-03-07T22:43:00Z">
        <w:r w:rsidR="00CA722E">
          <w:t>’s</w:t>
        </w:r>
      </w:ins>
      <w:r>
        <w:t xml:space="preserve"> historical library.</w:t>
      </w:r>
    </w:p>
    <w:p w:rsidR="00DC09CE" w:rsidRDefault="00DC09CE" w:rsidP="00DC09CE">
      <w:r>
        <w:t>Morning, what can I help you find?</w:t>
      </w:r>
    </w:p>
    <w:p w:rsidR="00DC09CE" w:rsidRDefault="00DC09CE" w:rsidP="00DC09CE">
      <w:r>
        <w:t xml:space="preserve">Well, I saw </w:t>
      </w:r>
      <w:ins w:id="1" w:author="ling.shi" w:date="2020-03-07T22:44:00Z">
        <w:r w:rsidR="00CA722E">
          <w:t xml:space="preserve">on </w:t>
        </w:r>
      </w:ins>
      <w:r>
        <w:t xml:space="preserve">the internet that the university library has </w:t>
      </w:r>
      <w:ins w:id="2" w:author="ling.shi" w:date="2020-03-07T22:45:00Z">
        <w:r w:rsidR="00CA722E">
          <w:t>menus and</w:t>
        </w:r>
      </w:ins>
      <w:del w:id="3" w:author="ling.shi" w:date="2020-03-07T22:45:00Z">
        <w:r w:rsidDel="00CA722E">
          <w:delText>many used</w:delText>
        </w:r>
      </w:del>
      <w:r>
        <w:t xml:space="preserve"> things </w:t>
      </w:r>
      <w:ins w:id="4" w:author="ling.shi" w:date="2020-03-07T22:45:00Z">
        <w:r w:rsidR="00CA722E">
          <w:t>from</w:t>
        </w:r>
      </w:ins>
      <w:del w:id="5" w:author="ling.shi" w:date="2020-03-07T22:45:00Z">
        <w:r w:rsidDel="00CA722E">
          <w:delText>for</w:delText>
        </w:r>
      </w:del>
      <w:r>
        <w:t xml:space="preserve"> local </w:t>
      </w:r>
      <w:del w:id="6" w:author="ling.shi" w:date="2020-03-07T22:45:00Z">
        <w:r w:rsidDel="00CA722E">
          <w:delText>restarounts</w:delText>
        </w:r>
      </w:del>
      <w:ins w:id="7" w:author="ling.shi" w:date="2020-03-07T22:45:00Z">
        <w:r w:rsidR="00CA722E">
          <w:t>restaurants</w:t>
        </w:r>
      </w:ins>
      <w:r>
        <w:t xml:space="preserve">, like </w:t>
      </w:r>
      <w:del w:id="8" w:author="ling.shi" w:date="2020-03-07T22:45:00Z">
        <w:r w:rsidDel="00CA722E">
          <w:delText>this bring filled eatery</w:delText>
        </w:r>
      </w:del>
      <w:ins w:id="9" w:author="ling.shi" w:date="2020-03-07T22:45:00Z">
        <w:r w:rsidR="00CA722E">
          <w:t>The Springfield Eatery</w:t>
        </w:r>
      </w:ins>
      <w:r>
        <w:t>.</w:t>
      </w:r>
    </w:p>
    <w:p w:rsidR="00DC09CE" w:rsidRDefault="00DC09CE" w:rsidP="00DC09CE">
      <w:r>
        <w:t>Right, a lot of local business have donated material</w:t>
      </w:r>
      <w:ins w:id="10" w:author="ling.shi" w:date="2020-03-07T22:46:00Z">
        <w:r w:rsidR="00CA722E">
          <w:t>s</w:t>
        </w:r>
      </w:ins>
      <w:r>
        <w:t xml:space="preserve"> </w:t>
      </w:r>
      <w:del w:id="11" w:author="ling.shi" w:date="2020-03-07T22:46:00Z">
        <w:r w:rsidDel="00CA722E">
          <w:delText xml:space="preserve">stork </w:delText>
        </w:r>
      </w:del>
      <w:ins w:id="12" w:author="ling.shi" w:date="2020-03-07T22:46:00Z">
        <w:r w:rsidR="00CA722E">
          <w:t>to our</w:t>
        </w:r>
        <w:r w:rsidR="00CA722E">
          <w:t xml:space="preserve"> </w:t>
        </w:r>
      </w:ins>
      <w:r>
        <w:t xml:space="preserve">collection, including that </w:t>
      </w:r>
      <w:del w:id="13" w:author="ling.shi" w:date="2020-03-07T22:47:00Z">
        <w:r w:rsidDel="00CA722E">
          <w:delText>restaurount</w:delText>
        </w:r>
      </w:del>
      <w:ins w:id="14" w:author="ling.shi" w:date="2020-03-07T22:47:00Z">
        <w:r w:rsidR="00CA722E">
          <w:t>restaurant</w:t>
        </w:r>
      </w:ins>
      <w:r>
        <w:t xml:space="preserve">. </w:t>
      </w:r>
    </w:p>
    <w:p w:rsidR="00DC09CE" w:rsidRDefault="00DC09CE" w:rsidP="00DC09CE">
      <w:r>
        <w:t>I’m</w:t>
      </w:r>
      <w:ins w:id="15" w:author="ling.shi" w:date="2020-03-07T22:47:00Z">
        <w:r w:rsidR="00B878AB">
          <w:t xml:space="preserve"> pretty</w:t>
        </w:r>
      </w:ins>
      <w:r>
        <w:t xml:space="preserve"> sure we have 10 or 15 boxes </w:t>
      </w:r>
      <w:del w:id="16" w:author="ling.shi" w:date="2020-03-07T22:48:00Z">
        <w:r w:rsidDel="00B878AB">
          <w:delText>is vaterxxx</w:delText>
        </w:r>
      </w:del>
      <w:ins w:id="17" w:author="ling.shi" w:date="2020-03-07T22:48:00Z">
        <w:r w:rsidR="00B878AB">
          <w:t>of materials</w:t>
        </w:r>
      </w:ins>
      <w:r>
        <w:t xml:space="preserve"> from there.</w:t>
      </w:r>
    </w:p>
    <w:p w:rsidR="00DC09CE" w:rsidRDefault="00DC09CE" w:rsidP="00DC09CE">
      <w:r>
        <w:t xml:space="preserve">Good I </w:t>
      </w:r>
      <w:r>
        <w:rPr>
          <w:rFonts w:hint="eastAsia"/>
        </w:rPr>
        <w:t>thought</w:t>
      </w:r>
      <w:r>
        <w:t xml:space="preserve"> you </w:t>
      </w:r>
      <w:del w:id="18" w:author="ling.shi" w:date="2020-03-07T22:48:00Z">
        <w:r w:rsidDel="00B878AB">
          <w:delText>will local</w:delText>
        </w:r>
      </w:del>
      <w:ins w:id="19" w:author="ling.shi" w:date="2020-03-07T22:48:00Z">
        <w:r w:rsidR="00B878AB">
          <w:t>were located</w:t>
        </w:r>
      </w:ins>
      <w:r>
        <w:t xml:space="preserve"> in the main library, so I went there first, and </w:t>
      </w:r>
      <w:ins w:id="20" w:author="ling.shi" w:date="2020-03-07T22:48:00Z">
        <w:r w:rsidR="00B878AB">
          <w:t>they</w:t>
        </w:r>
      </w:ins>
      <w:del w:id="21" w:author="ling.shi" w:date="2020-03-07T22:48:00Z">
        <w:r w:rsidDel="00B878AB">
          <w:delText>I</w:delText>
        </w:r>
      </w:del>
      <w:r>
        <w:t xml:space="preserve"> sen</w:t>
      </w:r>
      <w:ins w:id="22" w:author="ling.shi" w:date="2020-03-07T22:48:00Z">
        <w:r w:rsidR="00B878AB">
          <w:t>t</w:t>
        </w:r>
      </w:ins>
      <w:del w:id="23" w:author="ling.shi" w:date="2020-03-07T22:48:00Z">
        <w:r w:rsidDel="00B878AB">
          <w:delText>d</w:delText>
        </w:r>
      </w:del>
      <w:r>
        <w:t xml:space="preserve"> me here.</w:t>
      </w:r>
    </w:p>
    <w:p w:rsidR="00DC09CE" w:rsidRDefault="00DC09CE" w:rsidP="00DC09CE">
      <w:r>
        <w:t xml:space="preserve">I hadn’t realized </w:t>
      </w:r>
      <w:ins w:id="24" w:author="ling.shi" w:date="2020-03-07T22:49:00Z">
        <w:r w:rsidR="007417C0">
          <w:t xml:space="preserve">the </w:t>
        </w:r>
      </w:ins>
      <w:r>
        <w:t xml:space="preserve">university had </w:t>
      </w:r>
      <w:ins w:id="25" w:author="ling.shi" w:date="2020-03-07T22:49:00Z">
        <w:r w:rsidR="007417C0">
          <w:t xml:space="preserve">a </w:t>
        </w:r>
      </w:ins>
      <w:r>
        <w:t>separate historical library. I think what you were doing is great, collecting local docu</w:t>
      </w:r>
      <w:del w:id="26" w:author="ling.shi" w:date="2020-03-07T22:49:00Z">
        <w:r w:rsidDel="007417C0">
          <w:delText>n</w:delText>
        </w:r>
      </w:del>
      <w:r>
        <w:t xml:space="preserve">ments and photos, keeping </w:t>
      </w:r>
      <w:del w:id="27" w:author="ling.shi" w:date="2020-03-07T22:49:00Z">
        <w:r w:rsidDel="007417C0">
          <w:delText>the re</w:delText>
        </w:r>
        <w:r w:rsidR="00913FBA" w:rsidDel="007417C0">
          <w:delText>xxx</w:delText>
        </w:r>
      </w:del>
      <w:ins w:id="28" w:author="ling.shi" w:date="2020-03-07T22:49:00Z">
        <w:r w:rsidR="007417C0">
          <w:t>a record</w:t>
        </w:r>
      </w:ins>
      <w:r w:rsidR="00913FBA">
        <w:t xml:space="preserve"> of the </w:t>
      </w:r>
      <w:del w:id="29" w:author="ling.shi" w:date="2020-03-07T22:50:00Z">
        <w:r w:rsidR="00913FBA" w:rsidDel="007417C0">
          <w:delText>reagion</w:delText>
        </w:r>
      </w:del>
      <w:ins w:id="30" w:author="ling.shi" w:date="2020-03-07T22:50:00Z">
        <w:r w:rsidR="007417C0">
          <w:t>region</w:t>
        </w:r>
      </w:ins>
      <w:r w:rsidR="00913FBA">
        <w:t>.</w:t>
      </w:r>
    </w:p>
    <w:p w:rsidR="00913FBA" w:rsidRDefault="00913FBA" w:rsidP="00DC09CE">
      <w:del w:id="31" w:author="ling.shi" w:date="2020-03-07T22:52:00Z">
        <w:r w:rsidDel="007955F7">
          <w:delText>Ungraduce see the valuate</w:delText>
        </w:r>
      </w:del>
      <w:ins w:id="32" w:author="ling.shi" w:date="2020-03-07T23:07:00Z">
        <w:r w:rsidR="00D23040">
          <w:t>I</w:t>
        </w:r>
      </w:ins>
      <w:ins w:id="33" w:author="ling.shi" w:date="2020-03-07T22:52:00Z">
        <w:r w:rsidR="007955F7">
          <w:t>’m glad you see the value in it</w:t>
        </w:r>
      </w:ins>
      <w:r>
        <w:t>, we have been collecting m</w:t>
      </w:r>
      <w:ins w:id="34" w:author="ling.shi" w:date="2020-03-07T22:53:00Z">
        <w:r w:rsidR="007955F7">
          <w:t>a</w:t>
        </w:r>
      </w:ins>
      <w:del w:id="35" w:author="ling.shi" w:date="2020-03-07T22:53:00Z">
        <w:r w:rsidDel="007955F7">
          <w:delText>e</w:delText>
        </w:r>
      </w:del>
      <w:r>
        <w:t>t</w:t>
      </w:r>
      <w:ins w:id="36" w:author="ling.shi" w:date="2020-03-07T22:53:00Z">
        <w:r w:rsidR="00F806CC">
          <w:t>e</w:t>
        </w:r>
      </w:ins>
      <w:r>
        <w:t>rial</w:t>
      </w:r>
      <w:ins w:id="37" w:author="ling.shi" w:date="2020-03-07T22:53:00Z">
        <w:r w:rsidR="00F806CC">
          <w:t>s</w:t>
        </w:r>
      </w:ins>
      <w:r>
        <w:t xml:space="preserve"> for going on </w:t>
      </w:r>
      <w:ins w:id="38" w:author="ling.shi" w:date="2020-03-07T22:53:00Z">
        <w:r w:rsidR="00F806CC">
          <w:t>70</w:t>
        </w:r>
      </w:ins>
      <w:del w:id="39" w:author="ling.shi" w:date="2020-03-07T22:53:00Z">
        <w:r w:rsidDel="00F806CC">
          <w:delText>17</w:delText>
        </w:r>
      </w:del>
      <w:r>
        <w:t xml:space="preserve"> years now.</w:t>
      </w:r>
    </w:p>
    <w:p w:rsidR="00913FBA" w:rsidRDefault="00913FBA" w:rsidP="00DC09CE">
      <w:r>
        <w:t xml:space="preserve">Last year we had an exhibition that </w:t>
      </w:r>
      <w:ins w:id="40" w:author="ling.shi" w:date="2020-03-07T22:53:00Z">
        <w:r w:rsidR="00F806CC">
          <w:t>showcased</w:t>
        </w:r>
      </w:ins>
      <w:del w:id="41" w:author="ling.shi" w:date="2020-03-07T22:53:00Z">
        <w:r w:rsidDel="00F806CC">
          <w:delText>chowxxx case</w:delText>
        </w:r>
      </w:del>
      <w:r>
        <w:t xml:space="preserve"> how the town square has changed over the past </w:t>
      </w:r>
      <w:ins w:id="42" w:author="ling.shi" w:date="2020-03-07T22:54:00Z">
        <w:r w:rsidR="00F806CC">
          <w:t>50</w:t>
        </w:r>
      </w:ins>
      <w:del w:id="43" w:author="ling.shi" w:date="2020-03-07T22:54:00Z">
        <w:r w:rsidDel="00F806CC">
          <w:delText>15</w:delText>
        </w:r>
      </w:del>
      <w:r>
        <w:t xml:space="preserve"> years.</w:t>
      </w:r>
    </w:p>
    <w:p w:rsidR="00913FBA" w:rsidRDefault="00913FBA" w:rsidP="00DC09CE">
      <w:r>
        <w:t xml:space="preserve">So, that </w:t>
      </w:r>
      <w:del w:id="44" w:author="ling.shi" w:date="2020-03-07T22:54:00Z">
        <w:r w:rsidDel="00F806CC">
          <w:delText>was what add</w:delText>
        </w:r>
      </w:del>
      <w:ins w:id="45" w:author="ling.shi" w:date="2020-03-07T22:54:00Z">
        <w:r w:rsidR="00F806CC">
          <w:t>got the word out a</w:t>
        </w:r>
      </w:ins>
      <w:r>
        <w:t xml:space="preserve"> little. But you</w:t>
      </w:r>
      <w:del w:id="46" w:author="ling.shi" w:date="2020-03-07T22:54:00Z">
        <w:r w:rsidDel="00F806CC">
          <w:delText>r</w:delText>
        </w:r>
      </w:del>
      <w:r>
        <w:t xml:space="preserve"> are right. A lot of students don’t know we exist.</w:t>
      </w:r>
    </w:p>
    <w:p w:rsidR="00913FBA" w:rsidRDefault="00913FBA" w:rsidP="00DC09CE">
      <w:r>
        <w:t xml:space="preserve">Well, </w:t>
      </w:r>
      <w:del w:id="47" w:author="ling.shi" w:date="2020-03-07T22:55:00Z">
        <w:r w:rsidDel="00F806CC">
          <w:delText>I’m least the maxxx of</w:delText>
        </w:r>
      </w:del>
      <w:ins w:id="48" w:author="ling.shi" w:date="2020-03-07T22:55:00Z">
        <w:r w:rsidR="00F806CC">
          <w:t>unless they’re majoring in</w:t>
        </w:r>
      </w:ins>
      <w:r>
        <w:t xml:space="preserve"> history. So you</w:t>
      </w:r>
      <w:del w:id="49" w:author="ling.shi" w:date="2020-03-07T22:55:00Z">
        <w:r w:rsidDel="00F806CC">
          <w:delText>r</w:delText>
        </w:r>
      </w:del>
      <w:r>
        <w:t xml:space="preserve"> are </w:t>
      </w:r>
      <w:r>
        <w:rPr>
          <w:rFonts w:hint="eastAsia"/>
        </w:rPr>
        <w:t>looking for something for class?</w:t>
      </w:r>
    </w:p>
    <w:p w:rsidR="00913FBA" w:rsidRDefault="00913FBA" w:rsidP="00DC09CE">
      <w:r>
        <w:t xml:space="preserve">Not exactly. My grandmother went to this university. And </w:t>
      </w:r>
      <w:ins w:id="50" w:author="ling.shi" w:date="2020-03-07T22:55:00Z">
        <w:r w:rsidR="00F806CC">
          <w:t>while</w:t>
        </w:r>
      </w:ins>
      <w:del w:id="51" w:author="ling.shi" w:date="2020-03-07T22:55:00Z">
        <w:r w:rsidDel="00F806CC">
          <w:delText>well,</w:delText>
        </w:r>
      </w:del>
      <w:r>
        <w:t xml:space="preserve"> she was here. She worked as a wa</w:t>
      </w:r>
      <w:ins w:id="52" w:author="ling.shi" w:date="2020-03-07T22:55:00Z">
        <w:r w:rsidR="00F806CC">
          <w:t>itress</w:t>
        </w:r>
      </w:ins>
      <w:del w:id="53" w:author="ling.shi" w:date="2020-03-07T22:55:00Z">
        <w:r w:rsidDel="00F806CC">
          <w:delText>trness</w:delText>
        </w:r>
      </w:del>
      <w:r>
        <w:t>.</w:t>
      </w:r>
    </w:p>
    <w:p w:rsidR="00B80178" w:rsidRDefault="00B80178" w:rsidP="00DC09CE">
      <w:r>
        <w:t xml:space="preserve">As the </w:t>
      </w:r>
      <w:ins w:id="54" w:author="ling.shi" w:date="2020-03-07T22:56:00Z">
        <w:r w:rsidR="00F806CC">
          <w:t>S</w:t>
        </w:r>
      </w:ins>
      <w:del w:id="55" w:author="ling.shi" w:date="2020-03-07T22:56:00Z">
        <w:r w:rsidDel="00F806CC">
          <w:delText>s</w:delText>
        </w:r>
      </w:del>
      <w:r>
        <w:t>pring</w:t>
      </w:r>
      <w:del w:id="56" w:author="ling.shi" w:date="2020-03-07T22:56:00Z">
        <w:r w:rsidDel="00F806CC">
          <w:delText xml:space="preserve"> </w:delText>
        </w:r>
      </w:del>
      <w:r>
        <w:t>fi</w:t>
      </w:r>
      <w:ins w:id="57" w:author="ling.shi" w:date="2020-03-07T22:56:00Z">
        <w:r w:rsidR="00F806CC">
          <w:t>eld</w:t>
        </w:r>
      </w:ins>
      <w:del w:id="58" w:author="ling.shi" w:date="2020-03-07T22:56:00Z">
        <w:r w:rsidDel="00F806CC">
          <w:delText>lter</w:delText>
        </w:r>
      </w:del>
      <w:r>
        <w:t xml:space="preserve"> </w:t>
      </w:r>
      <w:ins w:id="59" w:author="ling.shi" w:date="2020-03-07T22:56:00Z">
        <w:r w:rsidR="00F806CC">
          <w:t>E</w:t>
        </w:r>
      </w:ins>
      <w:del w:id="60" w:author="ling.shi" w:date="2020-03-07T22:56:00Z">
        <w:r w:rsidDel="00F806CC">
          <w:delText>e</w:delText>
        </w:r>
      </w:del>
      <w:r>
        <w:t>ater</w:t>
      </w:r>
      <w:ins w:id="61" w:author="ling.shi" w:date="2020-03-07T22:56:00Z">
        <w:r w:rsidR="00F806CC">
          <w:t>y</w:t>
        </w:r>
      </w:ins>
      <w:del w:id="62" w:author="ling.shi" w:date="2020-03-07T22:56:00Z">
        <w:r w:rsidDel="00F806CC">
          <w:delText>e</w:delText>
        </w:r>
      </w:del>
      <w:r>
        <w:t>.</w:t>
      </w:r>
    </w:p>
    <w:p w:rsidR="00B80178" w:rsidRDefault="00B80178" w:rsidP="00DC09CE">
      <w:r>
        <w:rPr>
          <w:rFonts w:hint="eastAsia"/>
        </w:rPr>
        <w:t>Y</w:t>
      </w:r>
      <w:r>
        <w:t>es, and that’s where she met my grandfather.</w:t>
      </w:r>
    </w:p>
    <w:p w:rsidR="00B80178" w:rsidRDefault="00B80178" w:rsidP="00DC09CE">
      <w:r>
        <w:t>So they are cele</w:t>
      </w:r>
      <w:del w:id="63" w:author="ling.shi" w:date="2020-03-07T22:56:00Z">
        <w:r w:rsidDel="00F806CC">
          <w:delText>r</w:delText>
        </w:r>
      </w:del>
      <w:r>
        <w:t>brating their 5</w:t>
      </w:r>
      <w:ins w:id="64" w:author="ling.shi" w:date="2020-03-07T22:56:00Z">
        <w:r w:rsidR="00F806CC">
          <w:t>0th</w:t>
        </w:r>
      </w:ins>
      <w:del w:id="65" w:author="ling.shi" w:date="2020-03-07T22:56:00Z">
        <w:r w:rsidDel="00F806CC">
          <w:delText>0s</w:delText>
        </w:r>
      </w:del>
      <w:r>
        <w:t xml:space="preserve"> a</w:t>
      </w:r>
      <w:ins w:id="66" w:author="ling.shi" w:date="2020-03-07T22:57:00Z">
        <w:r w:rsidR="00F806CC">
          <w:t>nniversary</w:t>
        </w:r>
      </w:ins>
      <w:del w:id="67" w:author="ling.shi" w:date="2020-03-07T22:57:00Z">
        <w:r w:rsidDel="00F806CC">
          <w:delText>nerve</w:delText>
        </w:r>
      </w:del>
      <w:del w:id="68" w:author="ling.shi" w:date="2020-03-07T22:56:00Z">
        <w:r w:rsidDel="00F806CC">
          <w:delText>rsry</w:delText>
        </w:r>
      </w:del>
      <w:r>
        <w:t xml:space="preserve"> this year. And I noticed online you have old menu</w:t>
      </w:r>
      <w:ins w:id="69" w:author="ling.shi" w:date="2020-03-07T22:57:00Z">
        <w:r w:rsidR="00F806CC">
          <w:t>s</w:t>
        </w:r>
      </w:ins>
      <w:r>
        <w:t xml:space="preserve"> from some of the resta</w:t>
      </w:r>
      <w:del w:id="70" w:author="ling.shi" w:date="2020-03-07T22:57:00Z">
        <w:r w:rsidDel="00F806CC">
          <w:delText>ro</w:delText>
        </w:r>
      </w:del>
      <w:r>
        <w:t>u</w:t>
      </w:r>
      <w:ins w:id="71" w:author="ling.shi" w:date="2020-03-07T22:57:00Z">
        <w:r w:rsidR="00F806CC">
          <w:t>ra</w:t>
        </w:r>
      </w:ins>
      <w:r>
        <w:t>nts.</w:t>
      </w:r>
    </w:p>
    <w:p w:rsidR="00B80178" w:rsidRDefault="00B80178" w:rsidP="00DC09CE">
      <w:r>
        <w:t>I was thinking I could find one</w:t>
      </w:r>
      <w:del w:id="72" w:author="ling.shi" w:date="2020-03-07T22:58:00Z">
        <w:r w:rsidDel="00F806CC">
          <w:delText>txxx in</w:delText>
        </w:r>
      </w:del>
      <w:ins w:id="73" w:author="ling.shi" w:date="2020-03-07T22:58:00Z">
        <w:r w:rsidR="00F806CC">
          <w:t xml:space="preserve"> from the</w:t>
        </w:r>
      </w:ins>
      <w:r>
        <w:t xml:space="preserve"> year they met and frame a copy for them.</w:t>
      </w:r>
    </w:p>
    <w:p w:rsidR="00B80178" w:rsidRDefault="00B80178" w:rsidP="00DC09CE">
      <w:r>
        <w:t xml:space="preserve">What </w:t>
      </w:r>
      <w:del w:id="74" w:author="ling.shi" w:date="2020-03-07T23:00:00Z">
        <w:r w:rsidDel="00F806CC">
          <w:delText>do you neak</w:delText>
        </w:r>
      </w:del>
      <w:ins w:id="75" w:author="ling.shi" w:date="2020-03-07T23:00:00Z">
        <w:r w:rsidR="00F806CC">
          <w:t>a unique</w:t>
        </w:r>
      </w:ins>
      <w:r>
        <w:t xml:space="preserve"> idea! What year you looking for?</w:t>
      </w:r>
    </w:p>
    <w:p w:rsidR="00B80178" w:rsidRDefault="00B80178" w:rsidP="00DC09CE">
      <w:r>
        <w:t>1954.</w:t>
      </w:r>
    </w:p>
    <w:p w:rsidR="00B80178" w:rsidRDefault="00B80178" w:rsidP="00DC09CE">
      <w:r>
        <w:t>I know we have a few menu</w:t>
      </w:r>
      <w:ins w:id="76" w:author="ling.shi" w:date="2020-03-07T23:00:00Z">
        <w:r w:rsidR="00F806CC">
          <w:t>s</w:t>
        </w:r>
      </w:ins>
      <w:r>
        <w:t xml:space="preserve"> from </w:t>
      </w:r>
      <w:ins w:id="77" w:author="ling.shi" w:date="2020-03-07T23:00:00Z">
        <w:r w:rsidR="00F806CC">
          <w:t xml:space="preserve">the </w:t>
        </w:r>
      </w:ins>
      <w:r>
        <w:t>1950s. But you</w:t>
      </w:r>
      <w:ins w:id="78" w:author="ling.shi" w:date="2020-03-07T23:00:00Z">
        <w:r w:rsidR="00F806CC">
          <w:t>’ll</w:t>
        </w:r>
      </w:ins>
      <w:r>
        <w:t xml:space="preserve"> have to check.</w:t>
      </w:r>
    </w:p>
    <w:p w:rsidR="00B80178" w:rsidRDefault="00B80178" w:rsidP="00DC09CE">
      <w:r>
        <w:t xml:space="preserve">There are some gaps. Some years we didn’t receive any new materials, and sometimes </w:t>
      </w:r>
      <w:del w:id="79" w:author="ling.shi" w:date="2020-03-07T23:01:00Z">
        <w:r w:rsidDel="00F806CC">
          <w:delText xml:space="preserve">restarounts </w:delText>
        </w:r>
      </w:del>
      <w:ins w:id="80" w:author="ling.shi" w:date="2020-03-07T23:01:00Z">
        <w:r w:rsidR="00F806CC">
          <w:t>restaurants</w:t>
        </w:r>
        <w:r w:rsidR="00F806CC">
          <w:t xml:space="preserve"> </w:t>
        </w:r>
      </w:ins>
      <w:r>
        <w:t>go a while without changing their menus.</w:t>
      </w:r>
    </w:p>
    <w:p w:rsidR="00B80178" w:rsidRDefault="00B80178" w:rsidP="00DC09CE">
      <w:r>
        <w:t>Oh no. I really want</w:t>
      </w:r>
      <w:ins w:id="81" w:author="ling.shi" w:date="2020-03-07T23:01:00Z">
        <w:r w:rsidR="00F806CC">
          <w:t>ed</w:t>
        </w:r>
      </w:ins>
      <w:r>
        <w:t xml:space="preserve"> to give them something special.</w:t>
      </w:r>
    </w:p>
    <w:p w:rsidR="00B80178" w:rsidRDefault="00B80178" w:rsidP="00DC09CE">
      <w:r>
        <w:t>Well, how about this. We a</w:t>
      </w:r>
      <w:bookmarkStart w:id="82" w:name="_GoBack"/>
      <w:bookmarkEnd w:id="82"/>
      <w:r>
        <w:t>lso have a lot of photos. So maybe you could find one of your grandmother, or maybe even one with both</w:t>
      </w:r>
      <w:ins w:id="83" w:author="ling.shi" w:date="2020-03-07T23:02:00Z">
        <w:r w:rsidR="00F806CC">
          <w:t xml:space="preserve"> of</w:t>
        </w:r>
      </w:ins>
      <w:r>
        <w:t xml:space="preserve"> your grandparents.</w:t>
      </w:r>
    </w:p>
    <w:p w:rsidR="00B80178" w:rsidRDefault="00B80178" w:rsidP="00DC09CE">
      <w:r>
        <w:t>That’d be awesome.</w:t>
      </w:r>
    </w:p>
    <w:p w:rsidR="00B80178" w:rsidRDefault="00B80178" w:rsidP="00DC09CE">
      <w:r>
        <w:t>The only thing is</w:t>
      </w:r>
      <w:ins w:id="84" w:author="ling.shi" w:date="2020-03-07T23:02:00Z">
        <w:r w:rsidR="00F806CC">
          <w:t>,</w:t>
        </w:r>
      </w:ins>
      <w:r>
        <w:t xml:space="preserve"> most of </w:t>
      </w:r>
      <w:del w:id="85" w:author="ling.shi" w:date="2020-03-07T23:02:00Z">
        <w:r w:rsidR="004C3100" w:rsidDel="00F806CC">
          <w:delText xml:space="preserve">amexxx </w:delText>
        </w:r>
      </w:del>
      <w:ins w:id="86" w:author="ling.shi" w:date="2020-03-07T23:02:00Z">
        <w:r w:rsidR="00F806CC">
          <w:t>our materials are still</w:t>
        </w:r>
        <w:r w:rsidR="00F806CC">
          <w:t xml:space="preserve"> </w:t>
        </w:r>
      </w:ins>
      <w:r w:rsidR="004C3100">
        <w:t>in boxes</w:t>
      </w:r>
      <w:r>
        <w:t>, no one</w:t>
      </w:r>
      <w:ins w:id="87" w:author="ling.shi" w:date="2020-03-07T23:02:00Z">
        <w:r w:rsidR="00F806CC">
          <w:t>’s</w:t>
        </w:r>
      </w:ins>
      <w:r>
        <w:t xml:space="preserve"> </w:t>
      </w:r>
      <w:r w:rsidR="004C3100">
        <w:t>ever take</w:t>
      </w:r>
      <w:ins w:id="88" w:author="ling.shi" w:date="2020-03-07T23:02:00Z">
        <w:r w:rsidR="00F806CC">
          <w:t>n</w:t>
        </w:r>
      </w:ins>
      <w:r w:rsidR="004C3100">
        <w:t xml:space="preserve"> the time to organize them. So </w:t>
      </w:r>
      <w:del w:id="89" w:author="ling.shi" w:date="2020-03-07T23:03:00Z">
        <w:r w:rsidR="004C3100" w:rsidDel="0072394A">
          <w:delText xml:space="preserve">is </w:delText>
        </w:r>
      </w:del>
      <w:ins w:id="90" w:author="ling.shi" w:date="2020-03-07T23:03:00Z">
        <w:r w:rsidR="0072394A">
          <w:t>it-</w:t>
        </w:r>
        <w:r w:rsidR="0072394A">
          <w:t xml:space="preserve"> </w:t>
        </w:r>
      </w:ins>
      <w:r w:rsidR="004C3100">
        <w:t xml:space="preserve">it </w:t>
      </w:r>
      <w:ins w:id="91" w:author="ling.shi" w:date="2020-03-07T23:03:00Z">
        <w:r w:rsidR="0072394A">
          <w:t>might</w:t>
        </w:r>
      </w:ins>
      <w:del w:id="92" w:author="ling.shi" w:date="2020-03-07T23:03:00Z">
        <w:r w:rsidR="004C3100" w:rsidDel="0072394A">
          <w:delText>my</w:delText>
        </w:r>
      </w:del>
      <w:r w:rsidR="004C3100">
        <w:t xml:space="preserve"> require </w:t>
      </w:r>
      <w:del w:id="93" w:author="ling.shi" w:date="2020-03-07T23:03:00Z">
        <w:r w:rsidR="004C3100" w:rsidDel="0072394A">
          <w:delText>feel them safety</w:delText>
        </w:r>
      </w:del>
      <w:ins w:id="94" w:author="ling.shi" w:date="2020-03-07T23:03:00Z">
        <w:r w:rsidR="0072394A">
          <w:t>a fair amount of sifting</w:t>
        </w:r>
      </w:ins>
      <w:r w:rsidR="004C3100">
        <w:t>.</w:t>
      </w:r>
    </w:p>
    <w:p w:rsidR="004C3100" w:rsidRDefault="004C3100" w:rsidP="00DC09CE">
      <w:r>
        <w:rPr>
          <w:rFonts w:hint="eastAsia"/>
        </w:rPr>
        <w:t>Emmm</w:t>
      </w:r>
      <w:r>
        <w:t xml:space="preserve">, I have a couple of </w:t>
      </w:r>
      <w:del w:id="95" w:author="ling.shi" w:date="2020-03-07T23:04:00Z">
        <w:r w:rsidDel="0072394A">
          <w:delText xml:space="preserve">text </w:delText>
        </w:r>
      </w:del>
      <w:ins w:id="96" w:author="ling.shi" w:date="2020-03-07T23:04:00Z">
        <w:r w:rsidR="0072394A">
          <w:t>tests</w:t>
        </w:r>
        <w:r w:rsidR="0072394A">
          <w:t xml:space="preserve"> </w:t>
        </w:r>
      </w:ins>
      <w:r>
        <w:t>coming up. But I can take a quick look. If that’s ok.</w:t>
      </w:r>
    </w:p>
    <w:p w:rsidR="004C3100" w:rsidRDefault="004C3100" w:rsidP="00DC09CE">
      <w:r>
        <w:t>I know some libraries have spe</w:t>
      </w:r>
      <w:del w:id="97" w:author="ling.shi" w:date="2020-03-07T23:05:00Z">
        <w:r w:rsidDel="0072394A">
          <w:delText>ti</w:delText>
        </w:r>
      </w:del>
      <w:r>
        <w:t>c</w:t>
      </w:r>
      <w:ins w:id="98" w:author="ling.shi" w:date="2020-03-07T23:05:00Z">
        <w:r w:rsidR="0072394A">
          <w:t>i</w:t>
        </w:r>
      </w:ins>
      <w:r>
        <w:t xml:space="preserve">al rules for handling </w:t>
      </w:r>
      <w:del w:id="99" w:author="ling.shi" w:date="2020-03-07T23:05:00Z">
        <w:r w:rsidDel="0072394A">
          <w:delText>in</w:delText>
        </w:r>
      </w:del>
      <w:r>
        <w:t>delicate or old materials.</w:t>
      </w:r>
    </w:p>
    <w:p w:rsidR="004C3100" w:rsidRDefault="004C3100" w:rsidP="00DC09CE">
      <w:r>
        <w:t>Well, these are</w:t>
      </w:r>
      <w:ins w:id="100" w:author="ling.shi" w:date="2020-03-07T23:05:00Z">
        <w:r w:rsidR="0072394A">
          <w:t>n’t</w:t>
        </w:r>
      </w:ins>
      <w:r>
        <w:t xml:space="preserve"> particu</w:t>
      </w:r>
      <w:del w:id="101" w:author="ling.shi" w:date="2020-03-07T23:06:00Z">
        <w:r w:rsidDel="0072394A">
          <w:delText>a</w:delText>
        </w:r>
      </w:del>
      <w:r>
        <w:t>l</w:t>
      </w:r>
      <w:ins w:id="102" w:author="ling.shi" w:date="2020-03-07T23:05:00Z">
        <w:r w:rsidR="0072394A">
          <w:t>arly</w:t>
        </w:r>
      </w:ins>
      <w:del w:id="103" w:author="ling.shi" w:date="2020-03-07T23:05:00Z">
        <w:r w:rsidDel="0072394A">
          <w:delText>ly</w:delText>
        </w:r>
      </w:del>
      <w:r>
        <w:t xml:space="preserve"> old. Just the usual rules apply, no photo</w:t>
      </w:r>
      <w:ins w:id="104" w:author="ling.shi" w:date="2020-03-07T23:06:00Z">
        <w:r w:rsidR="0072394A">
          <w:t xml:space="preserve"> or</w:t>
        </w:r>
      </w:ins>
      <w:del w:id="105" w:author="ling.shi" w:date="2020-03-07T23:06:00Z">
        <w:r w:rsidDel="0072394A">
          <w:delText>,</w:delText>
        </w:r>
      </w:del>
      <w:r>
        <w:t xml:space="preserve"> drinks.</w:t>
      </w:r>
    </w:p>
    <w:p w:rsidR="004C3100" w:rsidRPr="00DC09CE" w:rsidRDefault="004C3100" w:rsidP="00DC09CE">
      <w:r>
        <w:t>Ok</w:t>
      </w:r>
      <w:r>
        <w:rPr>
          <w:rFonts w:hint="eastAsia"/>
        </w:rPr>
        <w:t>, thanks</w:t>
      </w:r>
      <w:r>
        <w:t xml:space="preserve"> for your help.</w:t>
      </w:r>
    </w:p>
    <w:sectPr w:rsidR="004C3100" w:rsidRPr="00DC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ng.shi">
    <w15:presenceInfo w15:providerId="AD" w15:userId="S-1-5-21-2864722759-2650403097-2490065519-8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CC"/>
    <w:rsid w:val="004C3100"/>
    <w:rsid w:val="00505465"/>
    <w:rsid w:val="006E6D43"/>
    <w:rsid w:val="0072394A"/>
    <w:rsid w:val="007417C0"/>
    <w:rsid w:val="007955F7"/>
    <w:rsid w:val="007F3DFA"/>
    <w:rsid w:val="00913FBA"/>
    <w:rsid w:val="009B4ECF"/>
    <w:rsid w:val="00A3239E"/>
    <w:rsid w:val="00AF2F79"/>
    <w:rsid w:val="00B80178"/>
    <w:rsid w:val="00B878AB"/>
    <w:rsid w:val="00CA722E"/>
    <w:rsid w:val="00D23040"/>
    <w:rsid w:val="00DC09CE"/>
    <w:rsid w:val="00E355CC"/>
    <w:rsid w:val="00F8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00C7E-6070-466A-B9D9-A4E0B03E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9CE"/>
    <w:rPr>
      <w:b/>
      <w:bCs/>
      <w:kern w:val="44"/>
      <w:sz w:val="44"/>
      <w:szCs w:val="44"/>
    </w:rPr>
  </w:style>
  <w:style w:type="paragraph" w:styleId="a3">
    <w:name w:val="Revision"/>
    <w:hidden/>
    <w:uiPriority w:val="99"/>
    <w:semiHidden/>
    <w:rsid w:val="006E6D43"/>
  </w:style>
  <w:style w:type="character" w:styleId="a4">
    <w:name w:val="annotation reference"/>
    <w:basedOn w:val="a0"/>
    <w:uiPriority w:val="99"/>
    <w:semiHidden/>
    <w:unhideWhenUsed/>
    <w:rsid w:val="009B4ECF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9B4ECF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9B4EC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B4ECF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9B4EC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B4E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4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ling.shi</dc:creator>
  <cp:keywords/>
  <dc:description/>
  <cp:lastModifiedBy>ling.shi</cp:lastModifiedBy>
  <cp:revision>19</cp:revision>
  <dcterms:created xsi:type="dcterms:W3CDTF">2020-03-07T13:49:00Z</dcterms:created>
  <dcterms:modified xsi:type="dcterms:W3CDTF">2020-03-07T15:08:00Z</dcterms:modified>
</cp:coreProperties>
</file>